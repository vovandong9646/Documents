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6F4D5" w14:textId="51699697" w:rsidR="00A213D7" w:rsidRDefault="00A213D7">
      <w:pPr>
        <w:rPr>
          <w:ins w:id="0" w:author="Administrator" w:date="2020-02-23T17:25:00Z"/>
        </w:rPr>
      </w:pPr>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w:t>
      </w:r>
      <w:bookmarkStart w:id="1" w:name="_GoBack"/>
      <w:bookmarkEnd w:id="1"/>
      <w:r>
        <w:t>designs that complement each other. For example, you can add a matching cover page, header, and sidebar.</w:t>
      </w:r>
    </w:p>
    <w:p w14:paraId="5AC30F06" w14:textId="17D28381" w:rsidR="00A213D7" w:rsidRDefault="00A213D7">
      <w:pPr>
        <w:rPr>
          <w:ins w:id="2" w:author="Administrator" w:date="2020-02-23T17:25:00Z"/>
        </w:rPr>
      </w:pPr>
    </w:p>
    <w:p w14:paraId="020BAA22" w14:textId="64896091" w:rsidR="00A213D7" w:rsidRDefault="00A213D7">
      <w:pPr>
        <w:rPr>
          <w:ins w:id="3" w:author="Administrator" w:date="2020-02-23T17:25:00Z"/>
        </w:rPr>
      </w:pPr>
      <w:ins w:id="4" w:author="Administrator" w:date="2020-02-23T17:25:00Z">
        <w:r>
          <w:tab/>
        </w:r>
        <w:commentRangeStart w:id="5"/>
        <w:r>
          <w:t>Để thay đổi hoặc kích hoạt tính năng track change này vào menu</w:t>
        </w:r>
      </w:ins>
      <w:commentRangeEnd w:id="5"/>
      <w:ins w:id="6" w:author="Administrator" w:date="2020-02-23T17:26:00Z">
        <w:r w:rsidR="00207D45">
          <w:rPr>
            <w:rStyle w:val="CommentReference"/>
          </w:rPr>
          <w:commentReference w:id="5"/>
        </w:r>
      </w:ins>
    </w:p>
    <w:p w14:paraId="6F4A7E0C" w14:textId="77777777" w:rsidR="00A213D7" w:rsidRDefault="00A213D7"/>
    <w:p w14:paraId="5992C463" w14:textId="77777777" w:rsidR="00A213D7" w:rsidRDefault="00A213D7">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w:t>
      </w:r>
      <w:r>
        <w:lastRenderedPageBreak/>
        <w:t>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8594AC4" w14:textId="77777777" w:rsidR="00A213D7" w:rsidRDefault="00A213D7">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4623D61" w14:textId="77777777" w:rsidR="00A213D7" w:rsidRDefault="00A213D7">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BD5FDD9" w14:textId="7EF67EC0" w:rsidR="00227144" w:rsidRDefault="00A213D7">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w:t>
      </w:r>
      <w:r>
        <w:lastRenderedPageBreak/>
        <w:t>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248FF2E" w14:textId="77777777" w:rsidR="00A213D7" w:rsidRDefault="00A213D7"/>
    <w:sectPr w:rsidR="00A213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Administrator" w:date="2020-02-23T17:26:00Z" w:initials="A">
    <w:p w14:paraId="5AA2048F" w14:textId="6220F024" w:rsidR="00207D45" w:rsidRDefault="00207D45">
      <w:pPr>
        <w:pStyle w:val="CommentText"/>
      </w:pPr>
      <w:r>
        <w:rPr>
          <w:rStyle w:val="CommentReference"/>
        </w:rPr>
        <w:annotationRef/>
      </w:r>
      <w:r>
        <w:t>Dongvv2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A204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A2048F" w16cid:durableId="21FD34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3D7"/>
    <w:rsid w:val="00207D45"/>
    <w:rsid w:val="00227144"/>
    <w:rsid w:val="00A21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96E6D"/>
  <w15:chartTrackingRefBased/>
  <w15:docId w15:val="{F3961F6D-0958-4063-A2B7-644D99BD5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7D45"/>
    <w:rPr>
      <w:sz w:val="16"/>
      <w:szCs w:val="16"/>
    </w:rPr>
  </w:style>
  <w:style w:type="paragraph" w:styleId="CommentText">
    <w:name w:val="annotation text"/>
    <w:basedOn w:val="Normal"/>
    <w:link w:val="CommentTextChar"/>
    <w:uiPriority w:val="99"/>
    <w:semiHidden/>
    <w:unhideWhenUsed/>
    <w:rsid w:val="00207D45"/>
    <w:pPr>
      <w:spacing w:line="240" w:lineRule="auto"/>
    </w:pPr>
    <w:rPr>
      <w:sz w:val="20"/>
      <w:szCs w:val="20"/>
    </w:rPr>
  </w:style>
  <w:style w:type="character" w:customStyle="1" w:styleId="CommentTextChar">
    <w:name w:val="Comment Text Char"/>
    <w:basedOn w:val="DefaultParagraphFont"/>
    <w:link w:val="CommentText"/>
    <w:uiPriority w:val="99"/>
    <w:semiHidden/>
    <w:rsid w:val="00207D45"/>
    <w:rPr>
      <w:sz w:val="20"/>
      <w:szCs w:val="20"/>
    </w:rPr>
  </w:style>
  <w:style w:type="paragraph" w:styleId="CommentSubject">
    <w:name w:val="annotation subject"/>
    <w:basedOn w:val="CommentText"/>
    <w:next w:val="CommentText"/>
    <w:link w:val="CommentSubjectChar"/>
    <w:uiPriority w:val="99"/>
    <w:semiHidden/>
    <w:unhideWhenUsed/>
    <w:rsid w:val="00207D45"/>
    <w:rPr>
      <w:b/>
      <w:bCs/>
    </w:rPr>
  </w:style>
  <w:style w:type="character" w:customStyle="1" w:styleId="CommentSubjectChar">
    <w:name w:val="Comment Subject Char"/>
    <w:basedOn w:val="CommentTextChar"/>
    <w:link w:val="CommentSubject"/>
    <w:uiPriority w:val="99"/>
    <w:semiHidden/>
    <w:rsid w:val="00207D45"/>
    <w:rPr>
      <w:b/>
      <w:bCs/>
      <w:sz w:val="20"/>
      <w:szCs w:val="20"/>
    </w:rPr>
  </w:style>
  <w:style w:type="paragraph" w:styleId="BalloonText">
    <w:name w:val="Balloon Text"/>
    <w:basedOn w:val="Normal"/>
    <w:link w:val="BalloonTextChar"/>
    <w:uiPriority w:val="99"/>
    <w:semiHidden/>
    <w:unhideWhenUsed/>
    <w:rsid w:val="00207D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D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1303</Words>
  <Characters>7430</Characters>
  <Application>Microsoft Office Word</Application>
  <DocSecurity>0</DocSecurity>
  <Lines>61</Lines>
  <Paragraphs>17</Paragraphs>
  <ScaleCrop>false</ScaleCrop>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2020-02-23T10:24:00Z</dcterms:created>
  <dcterms:modified xsi:type="dcterms:W3CDTF">2020-02-23T10:26:00Z</dcterms:modified>
</cp:coreProperties>
</file>